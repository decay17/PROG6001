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69338" w14:textId="58539760" w:rsidR="00435DB5" w:rsidRDefault="00D7356A" w:rsidP="00D7356A">
      <w:pPr>
        <w:pStyle w:val="Heading1"/>
      </w:pPr>
      <w:r>
        <w:t>PROG6001 MANAGING SOFTWARE DEVELOPMENT PROJECTS</w:t>
      </w:r>
    </w:p>
    <w:p w14:paraId="229CF07E" w14:textId="1565F90E" w:rsidR="00D7356A" w:rsidRDefault="00D7356A" w:rsidP="00D7356A">
      <w:pPr>
        <w:pStyle w:val="Heading2"/>
      </w:pPr>
      <w:r>
        <w:t>Assessment 1</w:t>
      </w:r>
    </w:p>
    <w:p w14:paraId="187FB0AA" w14:textId="77777777" w:rsidR="00D7356A" w:rsidRDefault="00D7356A" w:rsidP="00D7356A"/>
    <w:p w14:paraId="76431C67" w14:textId="24B44DBB" w:rsidR="00D7356A" w:rsidRDefault="00D7356A" w:rsidP="00D7356A">
      <w:r>
        <w:t xml:space="preserve">Considering the </w:t>
      </w:r>
      <w:proofErr w:type="spellStart"/>
      <w:r>
        <w:t>PayId</w:t>
      </w:r>
      <w:proofErr w:type="spellEnd"/>
      <w:r>
        <w:t xml:space="preserve"> implementation scenario, write a proposal following the general structure.</w:t>
      </w:r>
    </w:p>
    <w:p w14:paraId="6B6D16C3" w14:textId="77777777" w:rsidR="00D7356A" w:rsidRDefault="00D7356A" w:rsidP="00D7356A"/>
    <w:p w14:paraId="097D55A5" w14:textId="53CD3A0A" w:rsidR="00D7356A" w:rsidRDefault="00D7356A" w:rsidP="00D7356A">
      <w:pPr>
        <w:pStyle w:val="ListParagraph"/>
        <w:numPr>
          <w:ilvl w:val="0"/>
          <w:numId w:val="2"/>
        </w:numPr>
      </w:pPr>
      <w:r>
        <w:t>Executive summary</w:t>
      </w:r>
    </w:p>
    <w:p w14:paraId="1E53EB1A" w14:textId="09B2C8EE" w:rsidR="00D7356A" w:rsidRDefault="00D7356A" w:rsidP="00D7356A">
      <w:pPr>
        <w:pStyle w:val="ListParagraph"/>
      </w:pPr>
      <w:r>
        <w:t xml:space="preserve">Upon understanding the need to streamline the sharing of sender/receiver payment </w:t>
      </w:r>
      <w:proofErr w:type="spellStart"/>
      <w:r>
        <w:t>PayId</w:t>
      </w:r>
      <w:proofErr w:type="spellEnd"/>
      <w:r>
        <w:t xml:space="preserve"> details for the bank’s mobile app, the team is focused on </w:t>
      </w:r>
      <w:r w:rsidR="00C11725">
        <w:t>implementing a QR code feature th</w:t>
      </w:r>
      <w:r w:rsidR="00A36CE3">
        <w:t xml:space="preserve">at </w:t>
      </w:r>
      <w:r w:rsidR="00C11725">
        <w:t xml:space="preserve">would allow users to generate a code </w:t>
      </w:r>
      <w:r w:rsidR="00A36CE3">
        <w:t xml:space="preserve">that would be scanned by the other party, </w:t>
      </w:r>
      <w:r w:rsidR="0076766E">
        <w:t xml:space="preserve">minimising the possibility of </w:t>
      </w:r>
      <w:r w:rsidR="008349A9">
        <w:t xml:space="preserve">an </w:t>
      </w:r>
      <w:r w:rsidR="0076766E">
        <w:t xml:space="preserve">error </w:t>
      </w:r>
      <w:r w:rsidR="00887FB3">
        <w:t xml:space="preserve">on the payment information. Once scanned, the QR code would automatically fill </w:t>
      </w:r>
      <w:r w:rsidR="008349A9">
        <w:t xml:space="preserve">in </w:t>
      </w:r>
      <w:r w:rsidR="00887FB3">
        <w:t xml:space="preserve">the required information, thus simplifying the </w:t>
      </w:r>
      <w:r w:rsidR="0091319F">
        <w:t>payment process.</w:t>
      </w:r>
    </w:p>
    <w:p w14:paraId="2345345D" w14:textId="30433EFA" w:rsidR="00D7356A" w:rsidRDefault="00D7356A" w:rsidP="00D7356A"/>
    <w:p w14:paraId="2A8AA413" w14:textId="5F02B4FD" w:rsidR="00D7356A" w:rsidRDefault="00D7356A" w:rsidP="00D7356A">
      <w:pPr>
        <w:pStyle w:val="ListParagraph"/>
        <w:numPr>
          <w:ilvl w:val="0"/>
          <w:numId w:val="2"/>
        </w:numPr>
      </w:pPr>
      <w:r>
        <w:t>Background</w:t>
      </w:r>
    </w:p>
    <w:p w14:paraId="6BD1AD3B" w14:textId="7C865AA2" w:rsidR="00D7356A" w:rsidRDefault="00D7356A" w:rsidP="00D7356A">
      <w:pPr>
        <w:pStyle w:val="ListParagraph"/>
      </w:pPr>
      <w:r>
        <w:t xml:space="preserve">Historically, it’s known that the app receives payment via Osko and that there is a need for the implementation of </w:t>
      </w:r>
      <w:r w:rsidR="008349A9">
        <w:t xml:space="preserve">a </w:t>
      </w:r>
      <w:r>
        <w:t>QR code feature aiming to facilitate the transfer of payment details amongst users.</w:t>
      </w:r>
    </w:p>
    <w:p w14:paraId="1A1E9FA5" w14:textId="77777777" w:rsidR="00D7356A" w:rsidRDefault="00D7356A" w:rsidP="00D7356A">
      <w:pPr>
        <w:pStyle w:val="ListParagraph"/>
      </w:pPr>
    </w:p>
    <w:p w14:paraId="0EEF3FBD" w14:textId="2C507D9F" w:rsidR="00D7356A" w:rsidRDefault="00D7356A" w:rsidP="00300928">
      <w:pPr>
        <w:pStyle w:val="ListParagraph"/>
        <w:jc w:val="center"/>
      </w:pPr>
      <w:r>
        <w:rPr>
          <w:noProof/>
        </w:rPr>
        <w:lastRenderedPageBreak/>
        <w:drawing>
          <wp:inline distT="0" distB="0" distL="0" distR="0" wp14:anchorId="7DEE3544" wp14:editId="37EF9F93">
            <wp:extent cx="4908000" cy="4386495"/>
            <wp:effectExtent l="0" t="0" r="6985" b="0"/>
            <wp:docPr id="1485552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9253" cy="4405489"/>
                    </a:xfrm>
                    <a:prstGeom prst="rect">
                      <a:avLst/>
                    </a:prstGeom>
                    <a:noFill/>
                  </pic:spPr>
                </pic:pic>
              </a:graphicData>
            </a:graphic>
          </wp:inline>
        </w:drawing>
      </w:r>
    </w:p>
    <w:p w14:paraId="715BDA46" w14:textId="494FEAF8" w:rsidR="00D7356A" w:rsidRDefault="00727B54" w:rsidP="00822D36">
      <w:pPr>
        <w:ind w:left="709"/>
      </w:pPr>
      <w:r>
        <w:t xml:space="preserve">As a testing strategy, the team could apply </w:t>
      </w:r>
      <w:r w:rsidR="00822D36">
        <w:t>the V Model. For that, the team needs to clearly ou</w:t>
      </w:r>
      <w:r w:rsidR="005C2E04">
        <w:t>t</w:t>
      </w:r>
      <w:r w:rsidR="00822D36">
        <w:t>line the requirements</w:t>
      </w:r>
      <w:r>
        <w:t xml:space="preserve"> </w:t>
      </w:r>
      <w:r w:rsidR="005C2E04">
        <w:t>for the new payment feature</w:t>
      </w:r>
      <w:r w:rsidR="00F2719D">
        <w:t>, its use</w:t>
      </w:r>
      <w:r w:rsidR="008349A9">
        <w:t>,</w:t>
      </w:r>
      <w:r w:rsidR="00F2719D">
        <w:t xml:space="preserve"> and integration;</w:t>
      </w:r>
      <w:r w:rsidR="005C2E04">
        <w:t xml:space="preserve"> design the look and architecture of </w:t>
      </w:r>
      <w:r w:rsidR="00F2719D">
        <w:t>the interface; conduct unit testing</w:t>
      </w:r>
      <w:r w:rsidR="00801155">
        <w:t xml:space="preserve"> followed by integration </w:t>
      </w:r>
      <w:r w:rsidR="00946EF3">
        <w:t xml:space="preserve">and system </w:t>
      </w:r>
      <w:r w:rsidR="00801155">
        <w:t xml:space="preserve">testing to ensure the new feature works well </w:t>
      </w:r>
      <w:r w:rsidR="008F112A">
        <w:t>and cohesively with the rest of the application;</w:t>
      </w:r>
      <w:r w:rsidR="00946EF3">
        <w:t xml:space="preserve"> run user acceptance testing to validate</w:t>
      </w:r>
      <w:r w:rsidR="001340D3">
        <w:t xml:space="preserve"> that the new feature meets user’s expectations and needs.</w:t>
      </w:r>
      <w:r w:rsidR="008F112A">
        <w:t xml:space="preserve"> </w:t>
      </w:r>
    </w:p>
    <w:p w14:paraId="6A9556A7" w14:textId="6A836E45" w:rsidR="00D7356A" w:rsidRDefault="00D7356A" w:rsidP="00D7356A">
      <w:pPr>
        <w:pStyle w:val="ListParagraph"/>
        <w:numPr>
          <w:ilvl w:val="0"/>
          <w:numId w:val="2"/>
        </w:numPr>
      </w:pPr>
      <w:r>
        <w:t>Proposal</w:t>
      </w:r>
    </w:p>
    <w:p w14:paraId="199EF194" w14:textId="416C1464" w:rsidR="001F3940" w:rsidRDefault="00394158" w:rsidP="00C87750">
      <w:pPr>
        <w:pStyle w:val="ListParagraph"/>
      </w:pPr>
      <w:r>
        <w:t xml:space="preserve">The goal of the project is to enhance the user experience and minimise the chance of human-introduced </w:t>
      </w:r>
      <w:r w:rsidR="0098015F">
        <w:t>errors</w:t>
      </w:r>
      <w:r w:rsidR="00E94D4A">
        <w:t xml:space="preserve"> by promoting the transfer of payment details through a QR code. </w:t>
      </w:r>
      <w:r w:rsidR="00863897">
        <w:t xml:space="preserve">The new feature will be tested to ensure </w:t>
      </w:r>
      <w:r w:rsidR="00DC7E16">
        <w:t xml:space="preserve">the feature is well accepted by end users, and </w:t>
      </w:r>
      <w:r w:rsidR="00080E32">
        <w:t xml:space="preserve">bugs are found and corrected timely. </w:t>
      </w:r>
      <w:r w:rsidR="00C134D1">
        <w:t xml:space="preserve">As deliverables, </w:t>
      </w:r>
      <w:r w:rsidR="0016743E">
        <w:t>the team aims to provide an upgraded version of the current app with the implemented feature</w:t>
      </w:r>
      <w:r w:rsidR="00D84A05">
        <w:t>;</w:t>
      </w:r>
      <w:r w:rsidR="0016743E">
        <w:t xml:space="preserve"> </w:t>
      </w:r>
      <w:r w:rsidR="00200344">
        <w:t>user documentation</w:t>
      </w:r>
      <w:r w:rsidR="0098015F">
        <w:t>,</w:t>
      </w:r>
      <w:r w:rsidR="00200344">
        <w:t xml:space="preserve"> and </w:t>
      </w:r>
      <w:r w:rsidR="00E0194B">
        <w:t xml:space="preserve">a </w:t>
      </w:r>
      <w:r w:rsidR="00200344">
        <w:t xml:space="preserve">built-in pop-up guide </w:t>
      </w:r>
      <w:r w:rsidR="00D84A05">
        <w:t>to instruct the user;</w:t>
      </w:r>
      <w:r w:rsidR="0098015F">
        <w:t xml:space="preserve"> </w:t>
      </w:r>
      <w:r w:rsidR="00E0194B">
        <w:t xml:space="preserve">on </w:t>
      </w:r>
      <w:r w:rsidR="0098015F">
        <w:t>further documentation.</w:t>
      </w:r>
    </w:p>
    <w:p w14:paraId="6A570FE6" w14:textId="77777777" w:rsidR="001F3940" w:rsidRDefault="001F3940">
      <w:r>
        <w:br w:type="page"/>
      </w:r>
    </w:p>
    <w:p w14:paraId="063EA37B" w14:textId="4A841438"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lastRenderedPageBreak/>
        <w:t xml:space="preserve">Considering that the team is </w:t>
      </w:r>
      <w:r w:rsidR="008349A9">
        <w:rPr>
          <w:rFonts w:ascii="Calibri" w:hAnsi="Calibri" w:cs="Calibri"/>
          <w:kern w:val="0"/>
          <w:lang w:val="en"/>
        </w:rPr>
        <w:t>experiencing</w:t>
      </w:r>
      <w:r>
        <w:rPr>
          <w:rFonts w:ascii="Calibri" w:hAnsi="Calibri" w:cs="Calibri"/>
          <w:kern w:val="0"/>
          <w:lang w:val="en"/>
        </w:rPr>
        <w:t xml:space="preserve"> issues with the consistency of </w:t>
      </w:r>
      <w:r w:rsidR="008349A9">
        <w:rPr>
          <w:rFonts w:ascii="Calibri" w:hAnsi="Calibri" w:cs="Calibri"/>
          <w:kern w:val="0"/>
          <w:lang w:val="en"/>
        </w:rPr>
        <w:t>their</w:t>
      </w:r>
      <w:r>
        <w:rPr>
          <w:rFonts w:ascii="Calibri" w:hAnsi="Calibri" w:cs="Calibri"/>
          <w:kern w:val="0"/>
          <w:lang w:val="en"/>
        </w:rPr>
        <w:t xml:space="preserve"> product deployments. The developers </w:t>
      </w:r>
      <w:r w:rsidR="008349A9">
        <w:rPr>
          <w:rFonts w:ascii="Calibri" w:hAnsi="Calibri" w:cs="Calibri"/>
          <w:kern w:val="0"/>
          <w:lang w:val="en"/>
        </w:rPr>
        <w:t>work</w:t>
      </w:r>
      <w:r>
        <w:rPr>
          <w:rFonts w:ascii="Calibri" w:hAnsi="Calibri" w:cs="Calibri"/>
          <w:kern w:val="0"/>
          <w:lang w:val="en"/>
        </w:rPr>
        <w:t xml:space="preserve"> in isolation with minimal collaboration. This has resulted in numerous integration issues and project delays. </w:t>
      </w:r>
      <w:proofErr w:type="gramStart"/>
      <w:r>
        <w:rPr>
          <w:rFonts w:ascii="Calibri" w:hAnsi="Calibri" w:cs="Calibri"/>
          <w:kern w:val="0"/>
          <w:lang w:val="en"/>
        </w:rPr>
        <w:t>In order to</w:t>
      </w:r>
      <w:proofErr w:type="gramEnd"/>
      <w:r>
        <w:rPr>
          <w:rFonts w:ascii="Calibri" w:hAnsi="Calibri" w:cs="Calibri"/>
          <w:kern w:val="0"/>
          <w:lang w:val="en"/>
        </w:rPr>
        <w:t xml:space="preserve"> streamline its development process and minimize conflicts, the company has decided to implement Agile methodology in its development. The developers now follow SCRUM and have regular SCRUM meetings, work in Sprints</w:t>
      </w:r>
      <w:r w:rsidR="008349A9">
        <w:rPr>
          <w:rFonts w:ascii="Calibri" w:hAnsi="Calibri" w:cs="Calibri"/>
          <w:kern w:val="0"/>
          <w:lang w:val="en"/>
        </w:rPr>
        <w:t>,</w:t>
      </w:r>
      <w:r>
        <w:rPr>
          <w:rFonts w:ascii="Calibri" w:hAnsi="Calibri" w:cs="Calibri"/>
          <w:kern w:val="0"/>
          <w:lang w:val="en"/>
        </w:rPr>
        <w:t xml:space="preserve"> and have regular Sprint Reviews. This has managed to set the </w:t>
      </w:r>
      <w:r w:rsidR="008349A9">
        <w:rPr>
          <w:rFonts w:ascii="Calibri" w:hAnsi="Calibri" w:cs="Calibri"/>
          <w:kern w:val="0"/>
          <w:lang w:val="en"/>
        </w:rPr>
        <w:t>development</w:t>
      </w:r>
      <w:r>
        <w:rPr>
          <w:rFonts w:ascii="Calibri" w:hAnsi="Calibri" w:cs="Calibri"/>
          <w:kern w:val="0"/>
          <w:lang w:val="en"/>
        </w:rPr>
        <w:t xml:space="preserve"> </w:t>
      </w:r>
      <w:r w:rsidR="008349A9">
        <w:rPr>
          <w:rFonts w:ascii="Calibri" w:hAnsi="Calibri" w:cs="Calibri"/>
          <w:kern w:val="0"/>
          <w:lang w:val="en"/>
        </w:rPr>
        <w:t>on</w:t>
      </w:r>
      <w:r>
        <w:rPr>
          <w:rFonts w:ascii="Calibri" w:hAnsi="Calibri" w:cs="Calibri"/>
          <w:kern w:val="0"/>
          <w:lang w:val="en"/>
        </w:rPr>
        <w:t xml:space="preserve"> the right track. Let us have a detailed look </w:t>
      </w:r>
      <w:r w:rsidR="008349A9">
        <w:rPr>
          <w:rFonts w:ascii="Calibri" w:hAnsi="Calibri" w:cs="Calibri"/>
          <w:kern w:val="0"/>
          <w:lang w:val="en"/>
        </w:rPr>
        <w:t>at</w:t>
      </w:r>
      <w:r>
        <w:rPr>
          <w:rFonts w:ascii="Calibri" w:hAnsi="Calibri" w:cs="Calibri"/>
          <w:kern w:val="0"/>
          <w:lang w:val="en"/>
        </w:rPr>
        <w:t xml:space="preserve"> how the SCRUM master and the team will address Change </w:t>
      </w:r>
      <w:r>
        <w:rPr>
          <w:rFonts w:ascii="Calibri" w:hAnsi="Calibri" w:cs="Calibri"/>
          <w:kern w:val="0"/>
          <w:lang w:val="en"/>
        </w:rPr>
        <w:t>Management</w:t>
      </w:r>
      <w:r>
        <w:rPr>
          <w:rFonts w:ascii="Calibri" w:hAnsi="Calibri" w:cs="Calibri"/>
          <w:kern w:val="0"/>
          <w:lang w:val="en"/>
        </w:rPr>
        <w:t xml:space="preserve">, Version </w:t>
      </w:r>
      <w:r>
        <w:rPr>
          <w:rFonts w:ascii="Calibri" w:hAnsi="Calibri" w:cs="Calibri"/>
          <w:kern w:val="0"/>
          <w:lang w:val="en"/>
        </w:rPr>
        <w:t>Management</w:t>
      </w:r>
      <w:r>
        <w:rPr>
          <w:rFonts w:ascii="Calibri" w:hAnsi="Calibri" w:cs="Calibri"/>
          <w:kern w:val="0"/>
          <w:lang w:val="en"/>
        </w:rPr>
        <w:t xml:space="preserve">, System Building, </w:t>
      </w:r>
      <w:r w:rsidR="008349A9">
        <w:rPr>
          <w:rFonts w:ascii="Calibri" w:hAnsi="Calibri" w:cs="Calibri"/>
          <w:kern w:val="0"/>
          <w:lang w:val="en"/>
        </w:rPr>
        <w:t xml:space="preserve">and </w:t>
      </w:r>
      <w:r>
        <w:rPr>
          <w:rFonts w:ascii="Calibri" w:hAnsi="Calibri" w:cs="Calibri"/>
          <w:kern w:val="0"/>
          <w:lang w:val="en"/>
        </w:rPr>
        <w:t xml:space="preserve">Release </w:t>
      </w:r>
      <w:r>
        <w:rPr>
          <w:rFonts w:ascii="Calibri" w:hAnsi="Calibri" w:cs="Calibri"/>
          <w:kern w:val="0"/>
          <w:lang w:val="en"/>
        </w:rPr>
        <w:t>Management</w:t>
      </w:r>
      <w:r>
        <w:rPr>
          <w:rFonts w:ascii="Calibri" w:hAnsi="Calibri" w:cs="Calibri"/>
          <w:kern w:val="0"/>
          <w:lang w:val="en"/>
        </w:rPr>
        <w:t>.</w:t>
      </w:r>
      <w:r>
        <w:rPr>
          <w:rFonts w:ascii="Calibri" w:hAnsi="Calibri" w:cs="Calibri"/>
          <w:kern w:val="0"/>
          <w:lang w:val="en"/>
        </w:rPr>
        <w:br/>
      </w:r>
    </w:p>
    <w:p w14:paraId="2C126C45" w14:textId="07A48B54"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1. Change </w:t>
      </w:r>
      <w:r>
        <w:rPr>
          <w:rFonts w:ascii="Calibri" w:hAnsi="Calibri" w:cs="Calibri"/>
          <w:kern w:val="0"/>
          <w:lang w:val="en"/>
        </w:rPr>
        <w:t>Management</w:t>
      </w:r>
      <w:r>
        <w:rPr>
          <w:rFonts w:ascii="Calibri" w:hAnsi="Calibri" w:cs="Calibri"/>
          <w:kern w:val="0"/>
          <w:lang w:val="en"/>
        </w:rPr>
        <w:t>:</w:t>
      </w:r>
    </w:p>
    <w:p w14:paraId="59D04A96" w14:textId="301CA715"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In every scenario, encouraging open communication and </w:t>
      </w:r>
      <w:r w:rsidR="008349A9">
        <w:rPr>
          <w:rFonts w:ascii="Calibri" w:hAnsi="Calibri" w:cs="Calibri"/>
          <w:kern w:val="0"/>
          <w:lang w:val="en"/>
        </w:rPr>
        <w:t>collaboration</w:t>
      </w:r>
      <w:r>
        <w:rPr>
          <w:rFonts w:ascii="Calibri" w:hAnsi="Calibri" w:cs="Calibri"/>
          <w:kern w:val="0"/>
          <w:lang w:val="en"/>
        </w:rPr>
        <w:t xml:space="preserve"> can be a vital step in embracing changes to the development methods. This helps people involved in the project to share proposed changes and gather necessary feedback. Sprint reviews can be a good platform for these kinds of discussions. After the end of a sprint, developers can come together to </w:t>
      </w:r>
      <w:r w:rsidR="008349A9">
        <w:rPr>
          <w:rFonts w:ascii="Calibri" w:hAnsi="Calibri" w:cs="Calibri"/>
          <w:kern w:val="0"/>
          <w:lang w:val="en"/>
        </w:rPr>
        <w:t>discuss</w:t>
      </w:r>
      <w:r>
        <w:rPr>
          <w:rFonts w:ascii="Calibri" w:hAnsi="Calibri" w:cs="Calibri"/>
          <w:kern w:val="0"/>
          <w:lang w:val="en"/>
        </w:rPr>
        <w:t xml:space="preserve"> the progress and problems faced in the previous sprint and gather feedback from the project manager and the clients. Additionally, implementing the use of version tracking like Git to track changes and improve collaborations can help improve transparency among developers and project </w:t>
      </w:r>
      <w:r w:rsidR="008349A9">
        <w:rPr>
          <w:rFonts w:ascii="Calibri" w:hAnsi="Calibri" w:cs="Calibri"/>
          <w:kern w:val="0"/>
          <w:lang w:val="en"/>
        </w:rPr>
        <w:t>managers</w:t>
      </w:r>
      <w:r>
        <w:rPr>
          <w:rFonts w:ascii="Calibri" w:hAnsi="Calibri" w:cs="Calibri"/>
          <w:kern w:val="0"/>
          <w:lang w:val="en"/>
        </w:rPr>
        <w:t>.</w:t>
      </w:r>
    </w:p>
    <w:p w14:paraId="26CA4D30" w14:textId="527C3E57"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Changes can be difficult and transitioning to a new </w:t>
      </w:r>
      <w:r w:rsidR="008349A9">
        <w:rPr>
          <w:rFonts w:ascii="Calibri" w:hAnsi="Calibri" w:cs="Calibri"/>
          <w:kern w:val="0"/>
          <w:lang w:val="en"/>
        </w:rPr>
        <w:t>development</w:t>
      </w:r>
      <w:r>
        <w:rPr>
          <w:rFonts w:ascii="Calibri" w:hAnsi="Calibri" w:cs="Calibri"/>
          <w:kern w:val="0"/>
          <w:lang w:val="en"/>
        </w:rPr>
        <w:t xml:space="preserve"> methodology can be confusing. To counter this, training and support can be provided </w:t>
      </w:r>
      <w:proofErr w:type="gramStart"/>
      <w:r>
        <w:rPr>
          <w:rFonts w:ascii="Calibri" w:hAnsi="Calibri" w:cs="Calibri"/>
          <w:kern w:val="0"/>
          <w:lang w:val="en"/>
        </w:rPr>
        <w:t>early on in the</w:t>
      </w:r>
      <w:proofErr w:type="gramEnd"/>
      <w:r>
        <w:rPr>
          <w:rFonts w:ascii="Calibri" w:hAnsi="Calibri" w:cs="Calibri"/>
          <w:kern w:val="0"/>
          <w:lang w:val="en"/>
        </w:rPr>
        <w:t xml:space="preserve"> transition.</w:t>
      </w:r>
    </w:p>
    <w:p w14:paraId="39FFE51B" w14:textId="77777777" w:rsidR="001F3940" w:rsidRDefault="001F3940" w:rsidP="001F3940">
      <w:pPr>
        <w:autoSpaceDE w:val="0"/>
        <w:autoSpaceDN w:val="0"/>
        <w:adjustRightInd w:val="0"/>
        <w:spacing w:after="200" w:line="276" w:lineRule="auto"/>
        <w:jc w:val="both"/>
        <w:rPr>
          <w:rFonts w:ascii="Calibri" w:hAnsi="Calibri" w:cs="Calibri"/>
          <w:kern w:val="0"/>
          <w:lang w:val="en"/>
        </w:rPr>
      </w:pPr>
    </w:p>
    <w:p w14:paraId="29051F44" w14:textId="7BF02C9D"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2. Version </w:t>
      </w:r>
      <w:r>
        <w:rPr>
          <w:rFonts w:ascii="Calibri" w:hAnsi="Calibri" w:cs="Calibri"/>
          <w:kern w:val="0"/>
          <w:lang w:val="en"/>
        </w:rPr>
        <w:t>Management</w:t>
      </w:r>
      <w:r>
        <w:rPr>
          <w:rFonts w:ascii="Calibri" w:hAnsi="Calibri" w:cs="Calibri"/>
          <w:kern w:val="0"/>
          <w:lang w:val="en"/>
        </w:rPr>
        <w:t>:</w:t>
      </w:r>
    </w:p>
    <w:p w14:paraId="448D411B" w14:textId="3EB05C0E"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While making a transition, </w:t>
      </w:r>
      <w:proofErr w:type="spellStart"/>
      <w:r w:rsidR="008349A9">
        <w:rPr>
          <w:rFonts w:ascii="Calibri" w:hAnsi="Calibri" w:cs="Calibri"/>
          <w:kern w:val="0"/>
          <w:lang w:val="en"/>
        </w:rPr>
        <w:t>standardised</w:t>
      </w:r>
      <w:proofErr w:type="spellEnd"/>
      <w:r>
        <w:rPr>
          <w:rFonts w:ascii="Calibri" w:hAnsi="Calibri" w:cs="Calibri"/>
          <w:kern w:val="0"/>
          <w:lang w:val="en"/>
        </w:rPr>
        <w:t xml:space="preserve"> version control </w:t>
      </w:r>
      <w:r w:rsidR="008349A9">
        <w:rPr>
          <w:rFonts w:ascii="Calibri" w:hAnsi="Calibri" w:cs="Calibri"/>
          <w:kern w:val="0"/>
          <w:lang w:val="en"/>
        </w:rPr>
        <w:t>practices</w:t>
      </w:r>
      <w:r>
        <w:rPr>
          <w:rFonts w:ascii="Calibri" w:hAnsi="Calibri" w:cs="Calibri"/>
          <w:kern w:val="0"/>
          <w:lang w:val="en"/>
        </w:rPr>
        <w:t xml:space="preserve"> should be set in place to facilitate the changes in </w:t>
      </w:r>
      <w:r w:rsidR="008349A9">
        <w:rPr>
          <w:rFonts w:ascii="Calibri" w:hAnsi="Calibri" w:cs="Calibri"/>
          <w:kern w:val="0"/>
          <w:lang w:val="en"/>
        </w:rPr>
        <w:t xml:space="preserve">the </w:t>
      </w:r>
      <w:r>
        <w:rPr>
          <w:rFonts w:ascii="Calibri" w:hAnsi="Calibri" w:cs="Calibri"/>
          <w:kern w:val="0"/>
          <w:lang w:val="en"/>
        </w:rPr>
        <w:t xml:space="preserve">working structure and environment. </w:t>
      </w:r>
      <w:r w:rsidR="008349A9">
        <w:rPr>
          <w:rFonts w:ascii="Calibri" w:hAnsi="Calibri" w:cs="Calibri"/>
          <w:kern w:val="0"/>
          <w:lang w:val="en"/>
        </w:rPr>
        <w:t>Development</w:t>
      </w:r>
      <w:r>
        <w:rPr>
          <w:rFonts w:ascii="Calibri" w:hAnsi="Calibri" w:cs="Calibri"/>
          <w:kern w:val="0"/>
          <w:lang w:val="en"/>
        </w:rPr>
        <w:t xml:space="preserve"> works can be </w:t>
      </w:r>
      <w:proofErr w:type="gramStart"/>
      <w:r>
        <w:rPr>
          <w:rFonts w:ascii="Calibri" w:hAnsi="Calibri" w:cs="Calibri"/>
          <w:kern w:val="0"/>
          <w:lang w:val="en"/>
        </w:rPr>
        <w:t>branched</w:t>
      </w:r>
      <w:proofErr w:type="gramEnd"/>
      <w:r>
        <w:rPr>
          <w:rFonts w:ascii="Calibri" w:hAnsi="Calibri" w:cs="Calibri"/>
          <w:kern w:val="0"/>
          <w:lang w:val="en"/>
        </w:rPr>
        <w:t xml:space="preserve"> and </w:t>
      </w:r>
      <w:r w:rsidR="008349A9">
        <w:rPr>
          <w:rFonts w:ascii="Calibri" w:hAnsi="Calibri" w:cs="Calibri"/>
          <w:kern w:val="0"/>
          <w:lang w:val="en"/>
        </w:rPr>
        <w:t>parallel development</w:t>
      </w:r>
      <w:r>
        <w:rPr>
          <w:rFonts w:ascii="Calibri" w:hAnsi="Calibri" w:cs="Calibri"/>
          <w:kern w:val="0"/>
          <w:lang w:val="en"/>
        </w:rPr>
        <w:t xml:space="preserve"> can </w:t>
      </w:r>
      <w:r w:rsidR="008349A9">
        <w:rPr>
          <w:rFonts w:ascii="Calibri" w:hAnsi="Calibri" w:cs="Calibri"/>
          <w:kern w:val="0"/>
          <w:lang w:val="en"/>
        </w:rPr>
        <w:t>be</w:t>
      </w:r>
      <w:r>
        <w:rPr>
          <w:rFonts w:ascii="Calibri" w:hAnsi="Calibri" w:cs="Calibri"/>
          <w:kern w:val="0"/>
          <w:lang w:val="en"/>
        </w:rPr>
        <w:t xml:space="preserve"> performed while posting commits in </w:t>
      </w:r>
      <w:proofErr w:type="spellStart"/>
      <w:r>
        <w:rPr>
          <w:rFonts w:ascii="Calibri" w:hAnsi="Calibri" w:cs="Calibri"/>
          <w:kern w:val="0"/>
          <w:lang w:val="en"/>
        </w:rPr>
        <w:t>Github</w:t>
      </w:r>
      <w:proofErr w:type="spellEnd"/>
      <w:r>
        <w:rPr>
          <w:rFonts w:ascii="Calibri" w:hAnsi="Calibri" w:cs="Calibri"/>
          <w:kern w:val="0"/>
          <w:lang w:val="en"/>
        </w:rPr>
        <w:t xml:space="preserve"> to manage repositories, branches</w:t>
      </w:r>
      <w:r w:rsidR="008349A9">
        <w:rPr>
          <w:rFonts w:ascii="Calibri" w:hAnsi="Calibri" w:cs="Calibri"/>
          <w:kern w:val="0"/>
          <w:lang w:val="en"/>
        </w:rPr>
        <w:t>,</w:t>
      </w:r>
      <w:r>
        <w:rPr>
          <w:rFonts w:ascii="Calibri" w:hAnsi="Calibri" w:cs="Calibri"/>
          <w:kern w:val="0"/>
          <w:lang w:val="en"/>
        </w:rPr>
        <w:t xml:space="preserve"> and merges efficiently. It is essential to test the products developed in individual sprints. This can be </w:t>
      </w:r>
      <w:r w:rsidR="008349A9">
        <w:rPr>
          <w:rFonts w:ascii="Calibri" w:hAnsi="Calibri" w:cs="Calibri"/>
          <w:kern w:val="0"/>
          <w:lang w:val="en"/>
        </w:rPr>
        <w:t>repetitive</w:t>
      </w:r>
      <w:r>
        <w:rPr>
          <w:rFonts w:ascii="Calibri" w:hAnsi="Calibri" w:cs="Calibri"/>
          <w:kern w:val="0"/>
          <w:lang w:val="en"/>
        </w:rPr>
        <w:t xml:space="preserve"> and </w:t>
      </w:r>
      <w:r w:rsidR="008349A9">
        <w:rPr>
          <w:rFonts w:ascii="Calibri" w:hAnsi="Calibri" w:cs="Calibri"/>
          <w:kern w:val="0"/>
          <w:lang w:val="en"/>
        </w:rPr>
        <w:t>time-consuming</w:t>
      </w:r>
      <w:r>
        <w:rPr>
          <w:rFonts w:ascii="Calibri" w:hAnsi="Calibri" w:cs="Calibri"/>
          <w:kern w:val="0"/>
          <w:lang w:val="en"/>
        </w:rPr>
        <w:t>. To combat this issue, automated testing can be implemented for numerous integrations to validate changes throughout various sprints.</w:t>
      </w:r>
    </w:p>
    <w:p w14:paraId="7A0774A2" w14:textId="77777777" w:rsidR="001F3940" w:rsidRDefault="001F3940" w:rsidP="001F3940">
      <w:pPr>
        <w:autoSpaceDE w:val="0"/>
        <w:autoSpaceDN w:val="0"/>
        <w:adjustRightInd w:val="0"/>
        <w:spacing w:after="200" w:line="276" w:lineRule="auto"/>
        <w:jc w:val="both"/>
        <w:rPr>
          <w:rFonts w:ascii="Calibri" w:hAnsi="Calibri" w:cs="Calibri"/>
          <w:kern w:val="0"/>
          <w:lang w:val="en"/>
        </w:rPr>
      </w:pPr>
    </w:p>
    <w:p w14:paraId="0B12642A" w14:textId="77777777"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3. System Building:</w:t>
      </w:r>
    </w:p>
    <w:p w14:paraId="5B9955BB" w14:textId="2C15665D" w:rsidR="001F3940" w:rsidRDefault="008349A9"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Developers</w:t>
      </w:r>
      <w:r w:rsidR="001F3940">
        <w:rPr>
          <w:rFonts w:ascii="Calibri" w:hAnsi="Calibri" w:cs="Calibri"/>
          <w:kern w:val="0"/>
          <w:lang w:val="en"/>
        </w:rPr>
        <w:t xml:space="preserve"> have their own </w:t>
      </w:r>
      <w:r>
        <w:rPr>
          <w:rFonts w:ascii="Calibri" w:hAnsi="Calibri" w:cs="Calibri"/>
          <w:kern w:val="0"/>
          <w:lang w:val="en"/>
        </w:rPr>
        <w:t>choice</w:t>
      </w:r>
      <w:r w:rsidR="001F3940">
        <w:rPr>
          <w:rFonts w:ascii="Calibri" w:hAnsi="Calibri" w:cs="Calibri"/>
          <w:kern w:val="0"/>
          <w:lang w:val="en"/>
        </w:rPr>
        <w:t xml:space="preserve"> of IDEs, development platforms as well as operating systems. </w:t>
      </w:r>
      <w:r>
        <w:rPr>
          <w:rFonts w:ascii="Calibri" w:hAnsi="Calibri" w:cs="Calibri"/>
          <w:kern w:val="0"/>
          <w:lang w:val="en"/>
        </w:rPr>
        <w:t>Collaborating</w:t>
      </w:r>
      <w:r w:rsidR="001F3940">
        <w:rPr>
          <w:rFonts w:ascii="Calibri" w:hAnsi="Calibri" w:cs="Calibri"/>
          <w:kern w:val="0"/>
          <w:lang w:val="en"/>
        </w:rPr>
        <w:t xml:space="preserve"> </w:t>
      </w:r>
      <w:r>
        <w:rPr>
          <w:rFonts w:ascii="Calibri" w:hAnsi="Calibri" w:cs="Calibri"/>
          <w:kern w:val="0"/>
          <w:lang w:val="en"/>
        </w:rPr>
        <w:t>across</w:t>
      </w:r>
      <w:r w:rsidR="001F3940">
        <w:rPr>
          <w:rFonts w:ascii="Calibri" w:hAnsi="Calibri" w:cs="Calibri"/>
          <w:kern w:val="0"/>
          <w:lang w:val="en"/>
        </w:rPr>
        <w:t xml:space="preserve"> all these differences might be a hassle. </w:t>
      </w:r>
      <w:proofErr w:type="gramStart"/>
      <w:r w:rsidR="001F3940">
        <w:rPr>
          <w:rFonts w:ascii="Calibri" w:hAnsi="Calibri" w:cs="Calibri"/>
          <w:kern w:val="0"/>
          <w:lang w:val="en"/>
        </w:rPr>
        <w:t>In order to</w:t>
      </w:r>
      <w:proofErr w:type="gramEnd"/>
      <w:r w:rsidR="001F3940">
        <w:rPr>
          <w:rFonts w:ascii="Calibri" w:hAnsi="Calibri" w:cs="Calibri"/>
          <w:kern w:val="0"/>
          <w:lang w:val="en"/>
        </w:rPr>
        <w:t xml:space="preserve"> make collaborations </w:t>
      </w:r>
      <w:r>
        <w:rPr>
          <w:rFonts w:ascii="Calibri" w:hAnsi="Calibri" w:cs="Calibri"/>
          <w:kern w:val="0"/>
          <w:lang w:val="en"/>
        </w:rPr>
        <w:t>seamless</w:t>
      </w:r>
      <w:r w:rsidR="001F3940">
        <w:rPr>
          <w:rFonts w:ascii="Calibri" w:hAnsi="Calibri" w:cs="Calibri"/>
          <w:kern w:val="0"/>
          <w:lang w:val="en"/>
        </w:rPr>
        <w:t>, technologies like Docker and containers in Dockers can be used to ensure efficient collaborations between development, production</w:t>
      </w:r>
      <w:r>
        <w:rPr>
          <w:rFonts w:ascii="Calibri" w:hAnsi="Calibri" w:cs="Calibri"/>
          <w:kern w:val="0"/>
          <w:lang w:val="en"/>
        </w:rPr>
        <w:t>,</w:t>
      </w:r>
      <w:r w:rsidR="001F3940">
        <w:rPr>
          <w:rFonts w:ascii="Calibri" w:hAnsi="Calibri" w:cs="Calibri"/>
          <w:kern w:val="0"/>
          <w:lang w:val="en"/>
        </w:rPr>
        <w:t xml:space="preserve"> and testing environments. Likewise setting </w:t>
      </w:r>
      <w:r>
        <w:rPr>
          <w:rFonts w:ascii="Calibri" w:hAnsi="Calibri" w:cs="Calibri"/>
          <w:kern w:val="0"/>
          <w:lang w:val="en"/>
        </w:rPr>
        <w:t xml:space="preserve">up </w:t>
      </w:r>
      <w:r w:rsidR="001F3940">
        <w:rPr>
          <w:rFonts w:ascii="Calibri" w:hAnsi="Calibri" w:cs="Calibri"/>
          <w:kern w:val="0"/>
          <w:lang w:val="en"/>
        </w:rPr>
        <w:t xml:space="preserve">a centralized workstation and running </w:t>
      </w:r>
      <w:proofErr w:type="gramStart"/>
      <w:r w:rsidR="001F3940">
        <w:rPr>
          <w:rFonts w:ascii="Calibri" w:hAnsi="Calibri" w:cs="Calibri"/>
          <w:kern w:val="0"/>
          <w:lang w:val="en"/>
        </w:rPr>
        <w:t>off of</w:t>
      </w:r>
      <w:proofErr w:type="gramEnd"/>
      <w:r w:rsidR="001F3940">
        <w:rPr>
          <w:rFonts w:ascii="Calibri" w:hAnsi="Calibri" w:cs="Calibri"/>
          <w:kern w:val="0"/>
          <w:lang w:val="en"/>
        </w:rPr>
        <w:t xml:space="preserve"> virtual machines can be another alternative.</w:t>
      </w:r>
    </w:p>
    <w:p w14:paraId="247AC2CC" w14:textId="525A01FC"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Likewise, it is also essential to establish a versioning scheme to prepare for possible unfixable errors in the code. In those situations, developers can just choose to </w:t>
      </w:r>
      <w:r w:rsidR="008349A9">
        <w:rPr>
          <w:rFonts w:ascii="Calibri" w:hAnsi="Calibri" w:cs="Calibri"/>
          <w:kern w:val="0"/>
          <w:lang w:val="en"/>
        </w:rPr>
        <w:t>roll back</w:t>
      </w:r>
      <w:r>
        <w:rPr>
          <w:rFonts w:ascii="Calibri" w:hAnsi="Calibri" w:cs="Calibri"/>
          <w:kern w:val="0"/>
          <w:lang w:val="en"/>
        </w:rPr>
        <w:t xml:space="preserve"> to a </w:t>
      </w:r>
      <w:r w:rsidR="008349A9">
        <w:rPr>
          <w:rFonts w:ascii="Calibri" w:hAnsi="Calibri" w:cs="Calibri"/>
          <w:kern w:val="0"/>
          <w:lang w:val="en"/>
        </w:rPr>
        <w:t>previous</w:t>
      </w:r>
      <w:r>
        <w:rPr>
          <w:rFonts w:ascii="Calibri" w:hAnsi="Calibri" w:cs="Calibri"/>
          <w:kern w:val="0"/>
          <w:lang w:val="en"/>
        </w:rPr>
        <w:t xml:space="preserve"> stable </w:t>
      </w:r>
      <w:r>
        <w:rPr>
          <w:rFonts w:ascii="Calibri" w:hAnsi="Calibri" w:cs="Calibri"/>
          <w:kern w:val="0"/>
          <w:lang w:val="en"/>
        </w:rPr>
        <w:lastRenderedPageBreak/>
        <w:t>version and save a lot of time and workforce. It is also essential to be careful to ensure that such disasters can be avoided in the future.</w:t>
      </w:r>
    </w:p>
    <w:p w14:paraId="148FDA1D" w14:textId="2CC34F16"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Another way of </w:t>
      </w:r>
      <w:r w:rsidR="008349A9">
        <w:rPr>
          <w:rFonts w:ascii="Calibri" w:hAnsi="Calibri" w:cs="Calibri"/>
          <w:kern w:val="0"/>
          <w:lang w:val="en"/>
        </w:rPr>
        <w:t>ensuring</w:t>
      </w:r>
      <w:r>
        <w:rPr>
          <w:rFonts w:ascii="Calibri" w:hAnsi="Calibri" w:cs="Calibri"/>
          <w:kern w:val="0"/>
          <w:lang w:val="en"/>
        </w:rPr>
        <w:t xml:space="preserve"> </w:t>
      </w:r>
      <w:r w:rsidR="008349A9">
        <w:rPr>
          <w:rFonts w:ascii="Calibri" w:hAnsi="Calibri" w:cs="Calibri"/>
          <w:kern w:val="0"/>
          <w:lang w:val="en"/>
        </w:rPr>
        <w:t>efficiency</w:t>
      </w:r>
      <w:r>
        <w:rPr>
          <w:rFonts w:ascii="Calibri" w:hAnsi="Calibri" w:cs="Calibri"/>
          <w:kern w:val="0"/>
          <w:lang w:val="en"/>
        </w:rPr>
        <w:t xml:space="preserve"> is to monitor </w:t>
      </w:r>
      <w:r w:rsidR="008349A9">
        <w:rPr>
          <w:rFonts w:ascii="Calibri" w:hAnsi="Calibri" w:cs="Calibri"/>
          <w:kern w:val="0"/>
          <w:lang w:val="en"/>
        </w:rPr>
        <w:t>building</w:t>
      </w:r>
      <w:r>
        <w:rPr>
          <w:rFonts w:ascii="Calibri" w:hAnsi="Calibri" w:cs="Calibri"/>
          <w:kern w:val="0"/>
          <w:lang w:val="en"/>
        </w:rPr>
        <w:t xml:space="preserve"> performance and </w:t>
      </w:r>
      <w:proofErr w:type="spellStart"/>
      <w:r>
        <w:rPr>
          <w:rFonts w:ascii="Calibri" w:hAnsi="Calibri" w:cs="Calibri"/>
          <w:kern w:val="0"/>
          <w:lang w:val="en"/>
        </w:rPr>
        <w:t>optimise</w:t>
      </w:r>
      <w:proofErr w:type="spellEnd"/>
      <w:r>
        <w:rPr>
          <w:rFonts w:ascii="Calibri" w:hAnsi="Calibri" w:cs="Calibri"/>
          <w:kern w:val="0"/>
          <w:lang w:val="en"/>
        </w:rPr>
        <w:t xml:space="preserve"> the code and resource allocation. This can help reduce build times and improve overall software performance. When working on large projects and </w:t>
      </w:r>
      <w:r w:rsidR="008349A9">
        <w:rPr>
          <w:rFonts w:ascii="Calibri" w:hAnsi="Calibri" w:cs="Calibri"/>
          <w:kern w:val="0"/>
          <w:lang w:val="en"/>
        </w:rPr>
        <w:t>several</w:t>
      </w:r>
      <w:r>
        <w:rPr>
          <w:rFonts w:ascii="Calibri" w:hAnsi="Calibri" w:cs="Calibri"/>
          <w:kern w:val="0"/>
          <w:lang w:val="en"/>
        </w:rPr>
        <w:t xml:space="preserve"> builds of the program, </w:t>
      </w:r>
      <w:r w:rsidR="008349A9">
        <w:rPr>
          <w:rFonts w:ascii="Calibri" w:hAnsi="Calibri" w:cs="Calibri"/>
          <w:kern w:val="0"/>
          <w:lang w:val="en"/>
        </w:rPr>
        <w:t xml:space="preserve">a </w:t>
      </w:r>
      <w:r>
        <w:rPr>
          <w:rFonts w:ascii="Calibri" w:hAnsi="Calibri" w:cs="Calibri"/>
          <w:kern w:val="0"/>
          <w:lang w:val="en"/>
        </w:rPr>
        <w:t xml:space="preserve">reduction in build time will improve </w:t>
      </w:r>
      <w:r w:rsidR="008349A9">
        <w:rPr>
          <w:rFonts w:ascii="Calibri" w:hAnsi="Calibri" w:cs="Calibri"/>
          <w:kern w:val="0"/>
          <w:lang w:val="en"/>
        </w:rPr>
        <w:t xml:space="preserve">the </w:t>
      </w:r>
      <w:r>
        <w:rPr>
          <w:rFonts w:ascii="Calibri" w:hAnsi="Calibri" w:cs="Calibri"/>
          <w:kern w:val="0"/>
          <w:lang w:val="en"/>
        </w:rPr>
        <w:t xml:space="preserve">efficiency and productivity of the development </w:t>
      </w:r>
      <w:proofErr w:type="gramStart"/>
      <w:r>
        <w:rPr>
          <w:rFonts w:ascii="Calibri" w:hAnsi="Calibri" w:cs="Calibri"/>
          <w:kern w:val="0"/>
          <w:lang w:val="en"/>
        </w:rPr>
        <w:t>team as a whole</w:t>
      </w:r>
      <w:proofErr w:type="gramEnd"/>
      <w:r>
        <w:rPr>
          <w:rFonts w:ascii="Calibri" w:hAnsi="Calibri" w:cs="Calibri"/>
          <w:kern w:val="0"/>
          <w:lang w:val="en"/>
        </w:rPr>
        <w:t>.</w:t>
      </w:r>
    </w:p>
    <w:p w14:paraId="6DAF4161" w14:textId="77777777" w:rsidR="001F3940" w:rsidRDefault="001F3940" w:rsidP="001F3940">
      <w:pPr>
        <w:autoSpaceDE w:val="0"/>
        <w:autoSpaceDN w:val="0"/>
        <w:adjustRightInd w:val="0"/>
        <w:spacing w:after="200" w:line="276" w:lineRule="auto"/>
        <w:jc w:val="both"/>
        <w:rPr>
          <w:rFonts w:ascii="Calibri" w:hAnsi="Calibri" w:cs="Calibri"/>
          <w:kern w:val="0"/>
          <w:lang w:val="en"/>
        </w:rPr>
      </w:pPr>
    </w:p>
    <w:p w14:paraId="776C24F0" w14:textId="53C4B753"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4. Release </w:t>
      </w:r>
      <w:r>
        <w:rPr>
          <w:rFonts w:ascii="Calibri" w:hAnsi="Calibri" w:cs="Calibri"/>
          <w:kern w:val="0"/>
          <w:lang w:val="en"/>
        </w:rPr>
        <w:t>Management</w:t>
      </w:r>
      <w:r>
        <w:rPr>
          <w:rFonts w:ascii="Calibri" w:hAnsi="Calibri" w:cs="Calibri"/>
          <w:kern w:val="0"/>
          <w:lang w:val="en"/>
        </w:rPr>
        <w:t>:</w:t>
      </w:r>
    </w:p>
    <w:p w14:paraId="0AD21163" w14:textId="187CEB5F"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 xml:space="preserve">A clear </w:t>
      </w:r>
      <w:r>
        <w:rPr>
          <w:rFonts w:ascii="Calibri" w:hAnsi="Calibri" w:cs="Calibri"/>
          <w:kern w:val="0"/>
          <w:lang w:val="en"/>
        </w:rPr>
        <w:t>management</w:t>
      </w:r>
      <w:r>
        <w:rPr>
          <w:rFonts w:ascii="Calibri" w:hAnsi="Calibri" w:cs="Calibri"/>
          <w:kern w:val="0"/>
          <w:lang w:val="en"/>
        </w:rPr>
        <w:t xml:space="preserve"> process should be laid out. Planning and scheduling will make a major improvement in meeting release deadlines and avoiding carryovers from one Sprint to another. Using planning tools like Trello or Jira can give the team a better idea of the </w:t>
      </w:r>
      <w:r w:rsidR="008349A9">
        <w:rPr>
          <w:rFonts w:ascii="Calibri" w:hAnsi="Calibri" w:cs="Calibri"/>
          <w:kern w:val="0"/>
          <w:lang w:val="en"/>
        </w:rPr>
        <w:t>project's</w:t>
      </w:r>
      <w:r>
        <w:rPr>
          <w:rFonts w:ascii="Calibri" w:hAnsi="Calibri" w:cs="Calibri"/>
          <w:kern w:val="0"/>
          <w:lang w:val="en"/>
        </w:rPr>
        <w:t xml:space="preserve"> </w:t>
      </w:r>
      <w:proofErr w:type="gramStart"/>
      <w:r>
        <w:rPr>
          <w:rFonts w:ascii="Calibri" w:hAnsi="Calibri" w:cs="Calibri"/>
          <w:kern w:val="0"/>
          <w:lang w:val="en"/>
        </w:rPr>
        <w:t>current status</w:t>
      </w:r>
      <w:proofErr w:type="gramEnd"/>
      <w:r>
        <w:rPr>
          <w:rFonts w:ascii="Calibri" w:hAnsi="Calibri" w:cs="Calibri"/>
          <w:kern w:val="0"/>
          <w:lang w:val="en"/>
        </w:rPr>
        <w:t xml:space="preserve"> and things that are to be worked on in order of urgency. Setting </w:t>
      </w:r>
      <w:r w:rsidR="008349A9">
        <w:rPr>
          <w:rFonts w:ascii="Calibri" w:hAnsi="Calibri" w:cs="Calibri"/>
          <w:kern w:val="0"/>
          <w:lang w:val="en"/>
        </w:rPr>
        <w:t>achievable</w:t>
      </w:r>
      <w:r>
        <w:rPr>
          <w:rFonts w:ascii="Calibri" w:hAnsi="Calibri" w:cs="Calibri"/>
          <w:kern w:val="0"/>
          <w:lang w:val="en"/>
        </w:rPr>
        <w:t xml:space="preserve"> milestones for Sprints is very important as it makes sure that tasks have </w:t>
      </w:r>
      <w:r w:rsidR="008349A9">
        <w:rPr>
          <w:rFonts w:ascii="Calibri" w:hAnsi="Calibri" w:cs="Calibri"/>
          <w:kern w:val="0"/>
          <w:lang w:val="en"/>
        </w:rPr>
        <w:t xml:space="preserve">the </w:t>
      </w:r>
      <w:r>
        <w:rPr>
          <w:rFonts w:ascii="Calibri" w:hAnsi="Calibri" w:cs="Calibri"/>
          <w:kern w:val="0"/>
          <w:lang w:val="en"/>
        </w:rPr>
        <w:t xml:space="preserve">required amount of time to be worked on. Not doing so might lead to important tasks being left for another Sprint which in turn makes the next Sprint more crowded and meeting the deadlines </w:t>
      </w:r>
      <w:r w:rsidR="008349A9">
        <w:rPr>
          <w:rFonts w:ascii="Calibri" w:hAnsi="Calibri" w:cs="Calibri"/>
          <w:kern w:val="0"/>
          <w:lang w:val="en"/>
        </w:rPr>
        <w:t>for</w:t>
      </w:r>
      <w:r>
        <w:rPr>
          <w:rFonts w:ascii="Calibri" w:hAnsi="Calibri" w:cs="Calibri"/>
          <w:kern w:val="0"/>
          <w:lang w:val="en"/>
        </w:rPr>
        <w:t xml:space="preserve"> </w:t>
      </w:r>
      <w:r w:rsidR="008349A9">
        <w:rPr>
          <w:rFonts w:ascii="Calibri" w:hAnsi="Calibri" w:cs="Calibri"/>
          <w:kern w:val="0"/>
          <w:lang w:val="en"/>
        </w:rPr>
        <w:t xml:space="preserve">the </w:t>
      </w:r>
      <w:r>
        <w:rPr>
          <w:rFonts w:ascii="Calibri" w:hAnsi="Calibri" w:cs="Calibri"/>
          <w:kern w:val="0"/>
          <w:lang w:val="en"/>
        </w:rPr>
        <w:t>next Sprint might also be difficult. If not taken care of; such carryovers can keep compiling over different Sprints leading to missed deadlines again.</w:t>
      </w:r>
    </w:p>
    <w:p w14:paraId="37F1C2BB" w14:textId="26522422" w:rsidR="001F3940" w:rsidRDefault="001F3940" w:rsidP="001F3940">
      <w:pPr>
        <w:autoSpaceDE w:val="0"/>
        <w:autoSpaceDN w:val="0"/>
        <w:adjustRightInd w:val="0"/>
        <w:spacing w:after="200" w:line="276" w:lineRule="auto"/>
        <w:jc w:val="both"/>
        <w:rPr>
          <w:rFonts w:ascii="Calibri" w:hAnsi="Calibri" w:cs="Calibri"/>
          <w:kern w:val="0"/>
          <w:lang w:val="en"/>
        </w:rPr>
      </w:pPr>
      <w:r>
        <w:rPr>
          <w:rFonts w:ascii="Calibri" w:hAnsi="Calibri" w:cs="Calibri"/>
          <w:kern w:val="0"/>
          <w:lang w:val="en"/>
        </w:rPr>
        <w:t>Properly documenting and setting points to be rolled back to make proper contingency plans will help lower the risk of failed development or critical issues during development.</w:t>
      </w:r>
    </w:p>
    <w:p w14:paraId="6A9209CE" w14:textId="77777777" w:rsidR="00D7356A" w:rsidRPr="001F3940" w:rsidRDefault="00D7356A" w:rsidP="001F3940">
      <w:pPr>
        <w:jc w:val="both"/>
        <w:rPr>
          <w:lang w:val="en"/>
        </w:rPr>
      </w:pPr>
    </w:p>
    <w:sectPr w:rsidR="00D7356A" w:rsidRPr="001F39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24887"/>
    <w:multiLevelType w:val="hybridMultilevel"/>
    <w:tmpl w:val="508464FE"/>
    <w:lvl w:ilvl="0" w:tplc="C8F0277E">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FCC36B2"/>
    <w:multiLevelType w:val="hybridMultilevel"/>
    <w:tmpl w:val="CACC78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0248698">
    <w:abstractNumId w:val="1"/>
  </w:num>
  <w:num w:numId="2" w16cid:durableId="22900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6A"/>
    <w:rsid w:val="00080E32"/>
    <w:rsid w:val="001340D3"/>
    <w:rsid w:val="0016743E"/>
    <w:rsid w:val="001A44A4"/>
    <w:rsid w:val="001F3940"/>
    <w:rsid w:val="00200344"/>
    <w:rsid w:val="00300928"/>
    <w:rsid w:val="00394158"/>
    <w:rsid w:val="00435DB5"/>
    <w:rsid w:val="005008C9"/>
    <w:rsid w:val="005C2E04"/>
    <w:rsid w:val="00727B54"/>
    <w:rsid w:val="0076766E"/>
    <w:rsid w:val="00801155"/>
    <w:rsid w:val="00822D36"/>
    <w:rsid w:val="008349A9"/>
    <w:rsid w:val="00863897"/>
    <w:rsid w:val="00887FB3"/>
    <w:rsid w:val="008F112A"/>
    <w:rsid w:val="0091319F"/>
    <w:rsid w:val="00946EF3"/>
    <w:rsid w:val="0098015F"/>
    <w:rsid w:val="00A36CE3"/>
    <w:rsid w:val="00C11725"/>
    <w:rsid w:val="00C134D1"/>
    <w:rsid w:val="00C87750"/>
    <w:rsid w:val="00D7356A"/>
    <w:rsid w:val="00D84A05"/>
    <w:rsid w:val="00DA638C"/>
    <w:rsid w:val="00DC7E16"/>
    <w:rsid w:val="00E0194B"/>
    <w:rsid w:val="00E94D4A"/>
    <w:rsid w:val="00F271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D08B66"/>
  <w15:chartTrackingRefBased/>
  <w15:docId w15:val="{55A35404-7BEA-49B1-8C96-7AB1ACB6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D735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735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35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35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35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3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56A"/>
    <w:rPr>
      <w:rFonts w:asciiTheme="majorHAnsi" w:eastAsiaTheme="majorEastAsia" w:hAnsiTheme="majorHAnsi" w:cstheme="majorBidi"/>
      <w:color w:val="2F5496" w:themeColor="accent1" w:themeShade="BF"/>
      <w:sz w:val="40"/>
      <w:szCs w:val="40"/>
      <w:lang w:val="en-AU"/>
    </w:rPr>
  </w:style>
  <w:style w:type="character" w:customStyle="1" w:styleId="Heading2Char">
    <w:name w:val="Heading 2 Char"/>
    <w:basedOn w:val="DefaultParagraphFont"/>
    <w:link w:val="Heading2"/>
    <w:uiPriority w:val="9"/>
    <w:rsid w:val="00D7356A"/>
    <w:rPr>
      <w:rFonts w:asciiTheme="majorHAnsi" w:eastAsiaTheme="majorEastAsia" w:hAnsiTheme="majorHAnsi" w:cstheme="majorBidi"/>
      <w:color w:val="2F5496" w:themeColor="accent1" w:themeShade="BF"/>
      <w:sz w:val="32"/>
      <w:szCs w:val="32"/>
      <w:lang w:val="en-AU"/>
    </w:rPr>
  </w:style>
  <w:style w:type="character" w:customStyle="1" w:styleId="Heading3Char">
    <w:name w:val="Heading 3 Char"/>
    <w:basedOn w:val="DefaultParagraphFont"/>
    <w:link w:val="Heading3"/>
    <w:uiPriority w:val="9"/>
    <w:semiHidden/>
    <w:rsid w:val="00D7356A"/>
    <w:rPr>
      <w:rFonts w:eastAsiaTheme="majorEastAsia" w:cstheme="majorBidi"/>
      <w:color w:val="2F5496" w:themeColor="accent1" w:themeShade="BF"/>
      <w:sz w:val="28"/>
      <w:szCs w:val="28"/>
      <w:lang w:val="en-AU"/>
    </w:rPr>
  </w:style>
  <w:style w:type="character" w:customStyle="1" w:styleId="Heading4Char">
    <w:name w:val="Heading 4 Char"/>
    <w:basedOn w:val="DefaultParagraphFont"/>
    <w:link w:val="Heading4"/>
    <w:uiPriority w:val="9"/>
    <w:semiHidden/>
    <w:rsid w:val="00D7356A"/>
    <w:rPr>
      <w:rFonts w:eastAsiaTheme="majorEastAsia" w:cstheme="majorBidi"/>
      <w:i/>
      <w:iCs/>
      <w:color w:val="2F5496" w:themeColor="accent1" w:themeShade="BF"/>
      <w:lang w:val="en-AU"/>
    </w:rPr>
  </w:style>
  <w:style w:type="character" w:customStyle="1" w:styleId="Heading5Char">
    <w:name w:val="Heading 5 Char"/>
    <w:basedOn w:val="DefaultParagraphFont"/>
    <w:link w:val="Heading5"/>
    <w:uiPriority w:val="9"/>
    <w:semiHidden/>
    <w:rsid w:val="00D7356A"/>
    <w:rPr>
      <w:rFonts w:eastAsiaTheme="majorEastAsia" w:cstheme="majorBidi"/>
      <w:color w:val="2F5496" w:themeColor="accent1" w:themeShade="BF"/>
      <w:lang w:val="en-AU"/>
    </w:rPr>
  </w:style>
  <w:style w:type="character" w:customStyle="1" w:styleId="Heading6Char">
    <w:name w:val="Heading 6 Char"/>
    <w:basedOn w:val="DefaultParagraphFont"/>
    <w:link w:val="Heading6"/>
    <w:uiPriority w:val="9"/>
    <w:semiHidden/>
    <w:rsid w:val="00D7356A"/>
    <w:rPr>
      <w:rFonts w:eastAsiaTheme="majorEastAsia" w:cstheme="majorBidi"/>
      <w:i/>
      <w:iCs/>
      <w:color w:val="595959" w:themeColor="text1" w:themeTint="A6"/>
      <w:lang w:val="en-AU"/>
    </w:rPr>
  </w:style>
  <w:style w:type="character" w:customStyle="1" w:styleId="Heading7Char">
    <w:name w:val="Heading 7 Char"/>
    <w:basedOn w:val="DefaultParagraphFont"/>
    <w:link w:val="Heading7"/>
    <w:uiPriority w:val="9"/>
    <w:semiHidden/>
    <w:rsid w:val="00D7356A"/>
    <w:rPr>
      <w:rFonts w:eastAsiaTheme="majorEastAsia" w:cstheme="majorBidi"/>
      <w:color w:val="595959" w:themeColor="text1" w:themeTint="A6"/>
      <w:lang w:val="en-AU"/>
    </w:rPr>
  </w:style>
  <w:style w:type="character" w:customStyle="1" w:styleId="Heading8Char">
    <w:name w:val="Heading 8 Char"/>
    <w:basedOn w:val="DefaultParagraphFont"/>
    <w:link w:val="Heading8"/>
    <w:uiPriority w:val="9"/>
    <w:semiHidden/>
    <w:rsid w:val="00D7356A"/>
    <w:rPr>
      <w:rFonts w:eastAsiaTheme="majorEastAsia" w:cstheme="majorBidi"/>
      <w:i/>
      <w:iCs/>
      <w:color w:val="272727" w:themeColor="text1" w:themeTint="D8"/>
      <w:lang w:val="en-AU"/>
    </w:rPr>
  </w:style>
  <w:style w:type="character" w:customStyle="1" w:styleId="Heading9Char">
    <w:name w:val="Heading 9 Char"/>
    <w:basedOn w:val="DefaultParagraphFont"/>
    <w:link w:val="Heading9"/>
    <w:uiPriority w:val="9"/>
    <w:semiHidden/>
    <w:rsid w:val="00D7356A"/>
    <w:rPr>
      <w:rFonts w:eastAsiaTheme="majorEastAsia" w:cstheme="majorBidi"/>
      <w:color w:val="272727" w:themeColor="text1" w:themeTint="D8"/>
      <w:lang w:val="en-AU"/>
    </w:rPr>
  </w:style>
  <w:style w:type="paragraph" w:styleId="Title">
    <w:name w:val="Title"/>
    <w:basedOn w:val="Normal"/>
    <w:next w:val="Normal"/>
    <w:link w:val="TitleChar"/>
    <w:uiPriority w:val="10"/>
    <w:qFormat/>
    <w:rsid w:val="00D73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56A"/>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D73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56A"/>
    <w:rPr>
      <w:rFonts w:eastAsiaTheme="majorEastAsia" w:cstheme="majorBidi"/>
      <w:color w:val="595959" w:themeColor="text1" w:themeTint="A6"/>
      <w:spacing w:val="15"/>
      <w:sz w:val="28"/>
      <w:szCs w:val="28"/>
      <w:lang w:val="en-AU"/>
    </w:rPr>
  </w:style>
  <w:style w:type="paragraph" w:styleId="Quote">
    <w:name w:val="Quote"/>
    <w:basedOn w:val="Normal"/>
    <w:next w:val="Normal"/>
    <w:link w:val="QuoteChar"/>
    <w:uiPriority w:val="29"/>
    <w:qFormat/>
    <w:rsid w:val="00D7356A"/>
    <w:pPr>
      <w:spacing w:before="160"/>
      <w:jc w:val="center"/>
    </w:pPr>
    <w:rPr>
      <w:i/>
      <w:iCs/>
      <w:color w:val="404040" w:themeColor="text1" w:themeTint="BF"/>
    </w:rPr>
  </w:style>
  <w:style w:type="character" w:customStyle="1" w:styleId="QuoteChar">
    <w:name w:val="Quote Char"/>
    <w:basedOn w:val="DefaultParagraphFont"/>
    <w:link w:val="Quote"/>
    <w:uiPriority w:val="29"/>
    <w:rsid w:val="00D7356A"/>
    <w:rPr>
      <w:i/>
      <w:iCs/>
      <w:color w:val="404040" w:themeColor="text1" w:themeTint="BF"/>
      <w:lang w:val="en-AU"/>
    </w:rPr>
  </w:style>
  <w:style w:type="paragraph" w:styleId="ListParagraph">
    <w:name w:val="List Paragraph"/>
    <w:basedOn w:val="Normal"/>
    <w:uiPriority w:val="34"/>
    <w:qFormat/>
    <w:rsid w:val="00D7356A"/>
    <w:pPr>
      <w:ind w:left="720"/>
      <w:contextualSpacing/>
    </w:pPr>
  </w:style>
  <w:style w:type="character" w:styleId="IntenseEmphasis">
    <w:name w:val="Intense Emphasis"/>
    <w:basedOn w:val="DefaultParagraphFont"/>
    <w:uiPriority w:val="21"/>
    <w:qFormat/>
    <w:rsid w:val="00D7356A"/>
    <w:rPr>
      <w:i/>
      <w:iCs/>
      <w:color w:val="2F5496" w:themeColor="accent1" w:themeShade="BF"/>
    </w:rPr>
  </w:style>
  <w:style w:type="paragraph" w:styleId="IntenseQuote">
    <w:name w:val="Intense Quote"/>
    <w:basedOn w:val="Normal"/>
    <w:next w:val="Normal"/>
    <w:link w:val="IntenseQuoteChar"/>
    <w:uiPriority w:val="30"/>
    <w:qFormat/>
    <w:rsid w:val="00D735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356A"/>
    <w:rPr>
      <w:i/>
      <w:iCs/>
      <w:color w:val="2F5496" w:themeColor="accent1" w:themeShade="BF"/>
      <w:lang w:val="en-AU"/>
    </w:rPr>
  </w:style>
  <w:style w:type="character" w:styleId="IntenseReference">
    <w:name w:val="Intense Reference"/>
    <w:basedOn w:val="DefaultParagraphFont"/>
    <w:uiPriority w:val="32"/>
    <w:qFormat/>
    <w:rsid w:val="00D735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963</Words>
  <Characters>5206</Characters>
  <Application>Microsoft Office Word</Application>
  <DocSecurity>0</DocSecurity>
  <Lines>93</Lines>
  <Paragraphs>23</Paragraphs>
  <ScaleCrop>false</ScaleCrop>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Pacheco</dc:creator>
  <cp:keywords/>
  <dc:description/>
  <cp:lastModifiedBy>Ramon De Paiva Pacheco</cp:lastModifiedBy>
  <cp:revision>34</cp:revision>
  <dcterms:created xsi:type="dcterms:W3CDTF">2024-03-17T08:35:00Z</dcterms:created>
  <dcterms:modified xsi:type="dcterms:W3CDTF">2024-03-17T21:09:00Z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f59d6f96-aa7d-4a24-980a-2ae022f2aab5</vt:lpwstr>
  </property>
</Properties>
</file>